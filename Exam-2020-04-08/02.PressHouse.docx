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6B3D3" w14:textId="29A266E5" w:rsidR="00994CA8" w:rsidRPr="007F6656" w:rsidRDefault="009F662C" w:rsidP="00994CA8">
      <w:pPr>
        <w:pStyle w:val="1"/>
        <w:rPr>
          <w:szCs w:val="40"/>
          <w:lang w:val="bg-BG"/>
        </w:rPr>
      </w:pPr>
      <w:r w:rsidRPr="007F6656">
        <w:rPr>
          <w:szCs w:val="40"/>
        </w:rPr>
        <w:t xml:space="preserve">Problem 2. </w:t>
      </w:r>
      <w:r w:rsidR="004C71F0" w:rsidRPr="007F6656">
        <w:rPr>
          <w:szCs w:val="40"/>
        </w:rPr>
        <w:t>Press House</w:t>
      </w:r>
    </w:p>
    <w:p w14:paraId="23A0FF94" w14:textId="77777777" w:rsidR="009F662C" w:rsidRPr="009F662C" w:rsidRDefault="009F662C" w:rsidP="009F662C">
      <w:pPr>
        <w:pStyle w:val="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D56199F" w:rsidR="00496974" w:rsidRPr="00496974" w:rsidRDefault="00496974" w:rsidP="00496974">
      <w:pPr>
        <w:rPr>
          <w:rFonts w:ascii="Consolas" w:hAnsi="Consolas"/>
          <w:b/>
        </w:rPr>
      </w:pPr>
      <w:proofErr w:type="spellStart"/>
      <w:r w:rsidRPr="00496974">
        <w:rPr>
          <w:rFonts w:ascii="Consolas" w:hAnsi="Consolas"/>
          <w:b/>
          <w:lang w:val="bg-BG"/>
        </w:rPr>
        <w:t>Article</w:t>
      </w:r>
      <w:proofErr w:type="spellEnd"/>
      <w:r w:rsidRPr="00496974">
        <w:rPr>
          <w:rFonts w:ascii="Consolas" w:hAnsi="Consolas"/>
          <w:b/>
          <w:lang w:val="bg-BG"/>
        </w:rPr>
        <w:t>,</w:t>
      </w:r>
      <w:r w:rsidRPr="00496974">
        <w:rPr>
          <w:rFonts w:ascii="Consolas" w:hAnsi="Consolas"/>
          <w:b/>
        </w:rPr>
        <w:t xml:space="preserve"> </w:t>
      </w:r>
      <w:proofErr w:type="spellStart"/>
      <w:r w:rsidRPr="00496974">
        <w:rPr>
          <w:rFonts w:ascii="Consolas" w:hAnsi="Consolas"/>
          <w:b/>
          <w:lang w:val="bg-BG"/>
        </w:rPr>
        <w:t>ShortReports</w:t>
      </w:r>
      <w:proofErr w:type="spellEnd"/>
      <w:r w:rsidRPr="00496974">
        <w:rPr>
          <w:rFonts w:ascii="Consolas" w:hAnsi="Consolas"/>
          <w:b/>
          <w:lang w:val="bg-BG"/>
        </w:rPr>
        <w:t xml:space="preserve">, </w:t>
      </w:r>
      <w:proofErr w:type="spellStart"/>
      <w:r w:rsidRPr="00496974">
        <w:rPr>
          <w:rFonts w:ascii="Consolas" w:hAnsi="Consolas"/>
          <w:b/>
          <w:lang w:val="bg-BG"/>
        </w:rPr>
        <w:t>BookReview</w:t>
      </w:r>
      <w:proofErr w:type="spellEnd"/>
      <w:r>
        <w:rPr>
          <w:rFonts w:ascii="Consolas" w:hAnsi="Consolas"/>
          <w:b/>
        </w:rPr>
        <w:t>.</w:t>
      </w:r>
    </w:p>
    <w:p w14:paraId="3E81E5C7" w14:textId="1B9FDBE2" w:rsidR="009F662C" w:rsidRPr="009F662C" w:rsidRDefault="00496974" w:rsidP="009F662C">
      <w:pPr>
        <w:pStyle w:val="3"/>
        <w:rPr>
          <w:lang w:val="bg-BG"/>
        </w:rPr>
      </w:pPr>
      <w:r>
        <w:t>Article</w:t>
      </w:r>
    </w:p>
    <w:p w14:paraId="4F92105D" w14:textId="647EADDF" w:rsidR="009F662C" w:rsidRPr="009F662C" w:rsidRDefault="006518F5" w:rsidP="009F662C">
      <w:pPr>
        <w:rPr>
          <w:rFonts w:eastAsiaTheme="majorEastAsia" w:cstheme="majorBidi"/>
          <w:b/>
          <w:iCs/>
          <w:color w:val="A34A0D"/>
          <w:sz w:val="28"/>
          <w:lang w:val="bg-BG"/>
        </w:rPr>
      </w:pPr>
      <w:proofErr w:type="gramStart"/>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proofErr w:type="gramEnd"/>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ac"/>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9F662C">
        <w:rPr>
          <w:b/>
          <w:bCs/>
        </w:rPr>
        <w:t>string</w:t>
      </w:r>
      <w:r w:rsidR="00496974">
        <w:rPr>
          <w:b/>
          <w:bCs/>
        </w:rPr>
        <w:t xml:space="preserve"> </w:t>
      </w:r>
    </w:p>
    <w:p w14:paraId="63EAEDDC" w14:textId="69B92C95" w:rsidR="0005591D" w:rsidRPr="0005591D" w:rsidRDefault="00E119DF" w:rsidP="00496974">
      <w:pPr>
        <w:pStyle w:val="ac"/>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009F662C" w:rsidRPr="009F662C">
        <w:rPr>
          <w:rFonts w:eastAsiaTheme="majorEastAsia" w:cstheme="majorBidi"/>
          <w:b/>
          <w:iCs/>
          <w:color w:val="A34A0D"/>
          <w:sz w:val="28"/>
        </w:rPr>
        <w:t>(</w:t>
      </w:r>
      <w:proofErr w:type="gramEnd"/>
      <w:r w:rsidR="009F662C" w:rsidRPr="009F662C">
        <w:rPr>
          <w:rFonts w:eastAsiaTheme="majorEastAsia" w:cstheme="majorBidi"/>
          <w:b/>
          <w:iCs/>
          <w:color w:val="A34A0D"/>
          <w:sz w:val="28"/>
        </w:rPr>
        <w:t>)</w:t>
      </w:r>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r w:rsidRPr="009F662C">
        <w:rPr>
          <w:rFonts w:ascii="Consolas" w:hAnsi="Consolas"/>
          <w:b/>
          <w:noProof/>
        </w:rPr>
        <w:t>"</w:t>
      </w:r>
      <w:r w:rsidR="00496974" w:rsidRPr="00496974">
        <w:t xml:space="preserve"> </w:t>
      </w:r>
      <w:r w:rsidR="00087532">
        <w:rPr>
          <w:rFonts w:ascii="Consolas" w:hAnsi="Consolas"/>
          <w:b/>
          <w:noProof/>
        </w:rPr>
        <w:t>Title: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3"/>
      </w:pPr>
      <w:proofErr w:type="spellStart"/>
      <w:r w:rsidRPr="00087532">
        <w:t>ShortReports</w:t>
      </w:r>
      <w:proofErr w:type="spellEnd"/>
    </w:p>
    <w:p w14:paraId="41AED7A8" w14:textId="0A92B7EF" w:rsidR="00087532" w:rsidRPr="00087532" w:rsidRDefault="00087532" w:rsidP="00087532">
      <w:r>
        <w:t xml:space="preserve">Class </w:t>
      </w:r>
      <w:proofErr w:type="spellStart"/>
      <w:r w:rsidRPr="0062044F">
        <w:rPr>
          <w:rFonts w:ascii="Consolas" w:hAnsi="Consolas"/>
          <w:b/>
        </w:rPr>
        <w:t>ShortReports</w:t>
      </w:r>
      <w:proofErr w:type="spellEnd"/>
      <w:r>
        <w:t xml:space="preserve"> inherits </w:t>
      </w:r>
      <w:r w:rsidR="00A64F5B">
        <w:t xml:space="preserve">class </w:t>
      </w:r>
      <w:r w:rsidR="00A64F5B" w:rsidRPr="00BA7DA0">
        <w:rPr>
          <w:rFonts w:ascii="Consolas" w:hAnsi="Consolas"/>
          <w:b/>
        </w:rPr>
        <w:t>Article</w:t>
      </w:r>
      <w:r w:rsidR="00A64F5B">
        <w:t>.</w:t>
      </w:r>
    </w:p>
    <w:p w14:paraId="6159C71C" w14:textId="6D525677" w:rsidR="00087532" w:rsidRPr="009F662C" w:rsidRDefault="00087532" w:rsidP="00087532">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proofErr w:type="spellStart"/>
      <w:r w:rsidRPr="00087532">
        <w:rPr>
          <w:rFonts w:eastAsiaTheme="majorEastAsia" w:cstheme="majorBidi"/>
          <w:b/>
          <w:iCs/>
          <w:color w:val="A34A0D"/>
          <w:sz w:val="28"/>
        </w:rPr>
        <w:t>originalResearch</w:t>
      </w:r>
      <w:proofErr w:type="spellEnd"/>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ac"/>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ac"/>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E45847" w:rsidRDefault="00A64F5B" w:rsidP="00087532">
      <w:pPr>
        <w:pStyle w:val="ac"/>
        <w:numPr>
          <w:ilvl w:val="0"/>
          <w:numId w:val="40"/>
        </w:numPr>
        <w:rPr>
          <w:rFonts w:cstheme="minorHAnsi"/>
          <w:b/>
          <w:bCs/>
          <w:u w:val="single"/>
        </w:rPr>
      </w:pPr>
      <w:proofErr w:type="spellStart"/>
      <w:r>
        <w:rPr>
          <w:rFonts w:ascii="Consolas" w:hAnsi="Consolas"/>
          <w:b/>
          <w:bCs/>
        </w:rPr>
        <w:t>originalResearches</w:t>
      </w:r>
      <w:proofErr w:type="spellEnd"/>
      <w:r>
        <w:rPr>
          <w:rFonts w:ascii="Consolas" w:hAnsi="Consolas"/>
          <w:b/>
          <w:bCs/>
        </w:rPr>
        <w:t xml:space="preserve"> </w:t>
      </w:r>
      <w:r>
        <w:rPr>
          <w:rFonts w:cstheme="minorHAnsi"/>
          <w:b/>
          <w:bCs/>
        </w:rPr>
        <w:t xml:space="preserve">– object </w:t>
      </w:r>
      <w:r w:rsidRPr="00A64F5B">
        <w:rPr>
          <w:rFonts w:cstheme="minorHAnsi"/>
          <w:bCs/>
        </w:rPr>
        <w:t>with properties</w:t>
      </w:r>
      <w:r>
        <w:rPr>
          <w:rFonts w:cstheme="minorHAnsi"/>
          <w:b/>
          <w:bCs/>
        </w:rPr>
        <w:t xml:space="preserve"> </w:t>
      </w:r>
      <w:r w:rsidRPr="00A64F5B">
        <w:rPr>
          <w:rFonts w:ascii="Consolas" w:hAnsi="Consolas" w:cstheme="minorHAnsi"/>
          <w:b/>
          <w:bCs/>
        </w:rPr>
        <w:t>title</w:t>
      </w:r>
      <w:r>
        <w:rPr>
          <w:rFonts w:cstheme="minorHAnsi"/>
          <w:b/>
          <w:bCs/>
        </w:rPr>
        <w:t xml:space="preserve"> </w:t>
      </w:r>
      <w:r w:rsidRPr="00A64F5B">
        <w:rPr>
          <w:rFonts w:cstheme="minorHAnsi"/>
          <w:bCs/>
        </w:rPr>
        <w:t>and</w:t>
      </w:r>
      <w:r>
        <w:rPr>
          <w:rFonts w:cstheme="minorHAnsi"/>
          <w:b/>
          <w:bCs/>
        </w:rPr>
        <w:t xml:space="preserve"> </w:t>
      </w:r>
      <w:r w:rsidRPr="00A64F5B">
        <w:rPr>
          <w:rFonts w:ascii="Consolas" w:hAnsi="Consolas" w:cstheme="minorHAnsi"/>
          <w:b/>
          <w:bCs/>
        </w:rPr>
        <w:t>author</w:t>
      </w:r>
    </w:p>
    <w:p w14:paraId="0FAF8738" w14:textId="09119F1F" w:rsidR="00E45847" w:rsidRPr="00A64F5B" w:rsidRDefault="00E45847" w:rsidP="00087532">
      <w:pPr>
        <w:pStyle w:val="ac"/>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w:t>
      </w:r>
      <w:proofErr w:type="gramStart"/>
      <w:r>
        <w:rPr>
          <w:rFonts w:cstheme="minorHAnsi"/>
          <w:bCs/>
        </w:rPr>
        <w:t>short reports</w:t>
      </w:r>
      <w:proofErr w:type="gramEnd"/>
      <w:r>
        <w:rPr>
          <w:rFonts w:cstheme="minorHAnsi"/>
          <w:bCs/>
        </w:rPr>
        <w:t xml:space="preserve"> here we have a length limit for the </w:t>
      </w:r>
      <w:r w:rsidRPr="00E45847">
        <w:rPr>
          <w:rFonts w:ascii="Consolas" w:hAnsi="Consolas" w:cstheme="minorHAnsi"/>
          <w:b/>
          <w:bCs/>
        </w:rPr>
        <w:t>content</w:t>
      </w:r>
      <w:r w:rsidR="00E45847">
        <w:rPr>
          <w:rFonts w:ascii="Consolas" w:hAnsi="Consolas" w:cstheme="minorHAnsi"/>
          <w:b/>
          <w:bCs/>
        </w:rPr>
        <w:t xml:space="preserve"> </w:t>
      </w:r>
      <w:r w:rsidR="00E45847" w:rsidRPr="00E45847">
        <w:rPr>
          <w:rFonts w:cstheme="minorHAnsi"/>
          <w:bCs/>
        </w:rPr>
        <w:t>property</w:t>
      </w:r>
      <w:r>
        <w:rPr>
          <w:rFonts w:cstheme="minorHAnsi"/>
          <w:bCs/>
        </w:rPr>
        <w:t xml:space="preserve"> – it should be less than 150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Pr>
          <w:rFonts w:cstheme="minorHAnsi"/>
          <w:noProof/>
        </w:rPr>
        <w:t xml:space="preserve">The property should have the both required properties , otherwise </w:t>
      </w:r>
      <w:r w:rsidRPr="00442BE2">
        <w:rPr>
          <w:rFonts w:cstheme="minorHAnsi"/>
          <w:b/>
          <w:noProof/>
        </w:rPr>
        <w:t>throw error</w:t>
      </w:r>
      <w:r>
        <w:rPr>
          <w:rFonts w:cstheme="minorHAnsi"/>
          <w:noProof/>
        </w:rPr>
        <w:t xml:space="preserve"> with this message: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proofErr w:type="spellStart"/>
      <w:r>
        <w:rPr>
          <w:rFonts w:eastAsiaTheme="majorEastAsia" w:cstheme="majorBidi"/>
          <w:b/>
          <w:iCs/>
          <w:color w:val="A34A0D"/>
          <w:sz w:val="28"/>
        </w:rPr>
        <w:t>addComment</w:t>
      </w:r>
      <w:proofErr w:type="spellEnd"/>
      <w:r w:rsidRPr="009F662C">
        <w:rPr>
          <w:rFonts w:eastAsiaTheme="majorEastAsia" w:cstheme="majorBidi"/>
          <w:b/>
          <w:iCs/>
          <w:color w:val="A34A0D"/>
          <w:sz w:val="28"/>
        </w:rPr>
        <w:t>(</w:t>
      </w:r>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w:t>
      </w:r>
      <w:proofErr w:type="spellStart"/>
      <w:r w:rsidRPr="0062044F">
        <w:rPr>
          <w:rFonts w:ascii="Consolas" w:hAnsi="Consolas"/>
          <w:b/>
          <w:lang w:val="bg-BG"/>
        </w:rPr>
        <w:t>comment</w:t>
      </w:r>
      <w:proofErr w:type="spellEnd"/>
      <w:r w:rsidRPr="0062044F">
        <w:rPr>
          <w:rFonts w:ascii="Consolas" w:hAnsi="Consolas"/>
          <w:b/>
          <w:lang w:val="bg-BG"/>
        </w:rPr>
        <w:t xml:space="preserve"> </w:t>
      </w:r>
      <w:proofErr w:type="spellStart"/>
      <w:r w:rsidRPr="0062044F">
        <w:rPr>
          <w:rFonts w:ascii="Consolas" w:hAnsi="Consolas"/>
          <w:b/>
          <w:lang w:val="bg-BG"/>
        </w:rPr>
        <w:t>is</w:t>
      </w:r>
      <w:proofErr w:type="spellEnd"/>
      <w:r w:rsidRPr="0062044F">
        <w:rPr>
          <w:rFonts w:ascii="Consolas" w:hAnsi="Consolas"/>
          <w:b/>
          <w:lang w:val="bg-BG"/>
        </w:rPr>
        <w:t xml:space="preserve"> </w:t>
      </w:r>
      <w:proofErr w:type="spellStart"/>
      <w:r w:rsidRPr="0062044F">
        <w:rPr>
          <w:rFonts w:ascii="Consolas" w:hAnsi="Consolas"/>
          <w:b/>
          <w:lang w:val="bg-BG"/>
        </w:rPr>
        <w:t>added</w:t>
      </w:r>
      <w:proofErr w:type="spellEnd"/>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r w:rsidRPr="009F662C">
        <w:rPr>
          <w:rFonts w:eastAsiaTheme="majorEastAsia" w:cstheme="majorBidi"/>
          <w:b/>
          <w:iCs/>
          <w:color w:val="A34A0D"/>
          <w:sz w:val="28"/>
        </w:rPr>
        <w:t>)</w:t>
      </w:r>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proofErr w:type="spellStart"/>
      <w:r w:rsidR="00FC3EAB" w:rsidRPr="00442BE2">
        <w:rPr>
          <w:rFonts w:ascii="Consolas" w:hAnsi="Consolas"/>
          <w:b/>
          <w:bCs/>
        </w:rPr>
        <w:t>toString</w:t>
      </w:r>
      <w:proofErr w:type="spellEnd"/>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6B109D3B"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776CDB50" w14:textId="26268812" w:rsidR="0088568F" w:rsidRDefault="0088568F" w:rsidP="00FC3EAB">
      <w:pPr>
        <w:rPr>
          <w:rFonts w:ascii="Consolas" w:hAnsi="Consolas"/>
          <w:b/>
          <w:noProof/>
        </w:rPr>
      </w:pPr>
    </w:p>
    <w:p w14:paraId="2F3EE5B2" w14:textId="77777777" w:rsidR="0088568F" w:rsidRDefault="0088568F" w:rsidP="00FC3EAB">
      <w:pPr>
        <w:rPr>
          <w:rFonts w:ascii="Consolas" w:hAnsi="Consolas"/>
          <w:b/>
          <w:noProof/>
        </w:rPr>
      </w:pP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30"/>
        </w:rPr>
        <w:t>Note</w:t>
      </w:r>
      <w:r w:rsidR="00310B58" w:rsidRPr="00310B58">
        <w:rPr>
          <w:rStyle w:val="30"/>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64C98871" w:rsidR="00BA7DA0" w:rsidRDefault="00BA7DA0" w:rsidP="00BA7DA0">
      <w:pPr>
        <w:pStyle w:val="3"/>
      </w:pPr>
      <w:proofErr w:type="spellStart"/>
      <w:r>
        <w:t>BookRewiew</w:t>
      </w:r>
      <w:proofErr w:type="spellEnd"/>
    </w:p>
    <w:p w14:paraId="193A33D6" w14:textId="4DD5311A" w:rsidR="00BA7DA0" w:rsidRPr="00087532" w:rsidRDefault="00BA7DA0" w:rsidP="00BA7DA0">
      <w:r>
        <w:t xml:space="preserve">Class </w:t>
      </w:r>
      <w:proofErr w:type="spellStart"/>
      <w:r>
        <w:rPr>
          <w:rFonts w:ascii="Consolas" w:hAnsi="Consolas"/>
          <w:b/>
        </w:rPr>
        <w:t>BookReview</w:t>
      </w:r>
      <w:proofErr w:type="spellEnd"/>
      <w:r>
        <w:t xml:space="preserve"> inherits class </w:t>
      </w:r>
      <w:r w:rsidRPr="00BA7DA0">
        <w:rPr>
          <w:rFonts w:ascii="Consolas" w:hAnsi="Consolas"/>
          <w:b/>
        </w:rPr>
        <w:t>Article</w:t>
      </w:r>
      <w:r>
        <w:t>.</w:t>
      </w:r>
    </w:p>
    <w:p w14:paraId="68E35C53" w14:textId="15A09DA5" w:rsidR="00BA7DA0" w:rsidRPr="009F662C" w:rsidRDefault="00BA7DA0" w:rsidP="00BA7DA0">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ac"/>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ac"/>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ac"/>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ac"/>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w:t>
      </w:r>
      <w:proofErr w:type="spellStart"/>
      <w:r w:rsidRPr="00B762EE">
        <w:rPr>
          <w:rFonts w:ascii="Consolas" w:hAnsi="Consolas" w:cstheme="minorHAnsi"/>
          <w:b/>
        </w:rPr>
        <w:t>clientName</w:t>
      </w:r>
      <w:proofErr w:type="spellEnd"/>
      <w:r w:rsidRPr="00B762EE">
        <w:rPr>
          <w:rFonts w:ascii="Consolas" w:hAnsi="Consolas" w:cstheme="minorHAnsi"/>
          <w:b/>
        </w:rPr>
        <w:t xml:space="preserve">, </w:t>
      </w:r>
      <w:proofErr w:type="spellStart"/>
      <w:r w:rsidRPr="00B762EE">
        <w:rPr>
          <w:rFonts w:ascii="Consolas" w:hAnsi="Consolas" w:cstheme="minorHAnsi"/>
          <w:b/>
        </w:rPr>
        <w:t>orderDescription</w:t>
      </w:r>
      <w:proofErr w:type="spellEnd"/>
      <w:r w:rsidRPr="00B762EE">
        <w:rPr>
          <w:rFonts w:ascii="Consolas" w:hAnsi="Consolas" w:cstheme="minorHAnsi"/>
          <w:b/>
        </w:rPr>
        <w:t>}</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a</w:t>
      </w:r>
      <w:r w:rsidR="00A77DC1">
        <w:rPr>
          <w:rFonts w:eastAsiaTheme="majorEastAsia" w:cstheme="majorBidi"/>
          <w:b/>
          <w:iCs/>
          <w:color w:val="A34A0D"/>
          <w:sz w:val="28"/>
        </w:rPr>
        <w:t>ddClient</w:t>
      </w:r>
      <w:proofErr w:type="spellEnd"/>
      <w:r w:rsidRPr="009F662C">
        <w:rPr>
          <w:rFonts w:eastAsiaTheme="majorEastAsia" w:cstheme="majorBidi"/>
          <w:b/>
          <w:iCs/>
          <w:color w:val="A34A0D"/>
          <w:sz w:val="28"/>
        </w:rPr>
        <w:t>(</w:t>
      </w:r>
      <w:proofErr w:type="spellStart"/>
      <w:proofErr w:type="gramEnd"/>
      <w:r w:rsidR="00A77DC1" w:rsidRPr="00A77DC1">
        <w:rPr>
          <w:rFonts w:eastAsiaTheme="majorEastAsia" w:cstheme="majorBidi"/>
          <w:b/>
          <w:iCs/>
          <w:color w:val="A34A0D"/>
          <w:sz w:val="28"/>
        </w:rPr>
        <w:t>clientName</w:t>
      </w:r>
      <w:proofErr w:type="spellEnd"/>
      <w:r w:rsidR="00A77DC1" w:rsidRPr="00A77DC1">
        <w:rPr>
          <w:rFonts w:eastAsiaTheme="majorEastAsia" w:cstheme="majorBidi"/>
          <w:b/>
          <w:iCs/>
          <w:color w:val="A34A0D"/>
          <w:sz w:val="28"/>
        </w:rPr>
        <w:t>,</w:t>
      </w:r>
      <w:r w:rsidR="00A77DC1" w:rsidRPr="00A77DC1">
        <w:t xml:space="preserve"> </w:t>
      </w:r>
      <w:r w:rsidR="00A77DC1">
        <w:t xml:space="preserve"> </w:t>
      </w:r>
      <w:proofErr w:type="spellStart"/>
      <w:r w:rsidR="00A77DC1" w:rsidRPr="00A77DC1">
        <w:rPr>
          <w:rFonts w:eastAsiaTheme="majorEastAsia" w:cstheme="majorBidi"/>
          <w:b/>
          <w:iCs/>
          <w:color w:val="A34A0D"/>
          <w:sz w:val="28"/>
        </w:rPr>
        <w:t>orderDescription</w:t>
      </w:r>
      <w:proofErr w:type="spellEnd"/>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proofErr w:type="spellStart"/>
      <w:r w:rsidR="00A77DC1" w:rsidRPr="009D2A6D">
        <w:rPr>
          <w:rFonts w:ascii="Consolas" w:hAnsi="Consolas" w:cstheme="minorHAnsi"/>
          <w:b/>
        </w:rPr>
        <w:t>clientName</w:t>
      </w:r>
      <w:proofErr w:type="spellEnd"/>
      <w:r w:rsidR="00A77DC1">
        <w:rPr>
          <w:rFonts w:cstheme="minorHAnsi"/>
        </w:rPr>
        <w:t xml:space="preserve"> and </w:t>
      </w:r>
      <w:proofErr w:type="spellStart"/>
      <w:r w:rsidR="00A77DC1" w:rsidRPr="009D2A6D">
        <w:rPr>
          <w:rFonts w:ascii="Consolas" w:hAnsi="Consolas" w:cstheme="minorHAnsi"/>
          <w:b/>
        </w:rPr>
        <w:t>orderDescription</w:t>
      </w:r>
      <w:proofErr w:type="spellEnd"/>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Here you should check our </w:t>
      </w:r>
      <w:proofErr w:type="gramStart"/>
      <w:r w:rsidR="00A77DC1">
        <w:rPr>
          <w:bCs/>
        </w:rPr>
        <w:t>clients</w:t>
      </w:r>
      <w:proofErr w:type="gramEnd"/>
      <w:r w:rsidR="00A77DC1">
        <w:rPr>
          <w:bCs/>
        </w:rPr>
        <w:t xml:space="preserve"> array and if we already have this order from the same client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Pr>
          <w:rFonts w:cstheme="minorHAnsi"/>
        </w:rPr>
        <w:t xml:space="preserve">Otherwise we add our client object into the </w:t>
      </w:r>
      <w:proofErr w:type="gramStart"/>
      <w:r w:rsidRPr="007011CA">
        <w:rPr>
          <w:rFonts w:ascii="Consolas" w:hAnsi="Consolas" w:cstheme="minorHAnsi"/>
          <w:b/>
        </w:rPr>
        <w:t>clients</w:t>
      </w:r>
      <w:proofErr w:type="gramEnd"/>
      <w:r>
        <w:rPr>
          <w:rFonts w:cstheme="minorHAnsi"/>
        </w:rPr>
        <w:t xml:space="preserve"> array and return a message:</w:t>
      </w:r>
    </w:p>
    <w:p w14:paraId="0A287619" w14:textId="45404DD2" w:rsidR="007011CA" w:rsidRPr="007011CA" w:rsidRDefault="007011CA" w:rsidP="00BA7DA0">
      <w:pPr>
        <w:rPr>
          <w:rFonts w:cstheme="minorHAnsi"/>
        </w:rPr>
      </w:pPr>
      <w:proofErr w:type="gramStart"/>
      <w:r w:rsidRPr="009F662C">
        <w:rPr>
          <w:rFonts w:ascii="Consolas" w:hAnsi="Consolas"/>
          <w:b/>
          <w:noProof/>
        </w:rPr>
        <w:t>"</w:t>
      </w:r>
      <w:r w:rsidRPr="007011CA">
        <w:rPr>
          <w:rFonts w:ascii="Consolas" w:hAnsi="Consolas"/>
          <w:b/>
          <w:noProof/>
        </w:rPr>
        <w:t>{</w:t>
      </w:r>
      <w:r>
        <w:rPr>
          <w:rFonts w:ascii="Consolas" w:hAnsi="Consolas"/>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r w:rsidRPr="009F662C">
        <w:rPr>
          <w:rFonts w:eastAsiaTheme="majorEastAsia" w:cstheme="majorBidi"/>
          <w:b/>
          <w:iCs/>
          <w:color w:val="A34A0D"/>
          <w:sz w:val="28"/>
        </w:rPr>
        <w:t>)</w:t>
      </w:r>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t xml:space="preserve">This </w:t>
      </w:r>
      <w:r w:rsidRPr="009F662C">
        <w:rPr>
          <w:b/>
          <w:bCs/>
        </w:rPr>
        <w:t xml:space="preserve">function </w:t>
      </w:r>
      <w:r w:rsidRPr="009F662C">
        <w:rPr>
          <w:bCs/>
        </w:rPr>
        <w:t xml:space="preserve">should </w:t>
      </w:r>
      <w:r>
        <w:rPr>
          <w:bCs/>
        </w:rPr>
        <w:t xml:space="preserve">extend the </w:t>
      </w:r>
      <w:proofErr w:type="spellStart"/>
      <w:proofErr w:type="gramStart"/>
      <w:r w:rsidRPr="00245216">
        <w:rPr>
          <w:rFonts w:ascii="Consolas" w:hAnsi="Consolas"/>
          <w:b/>
          <w:bCs/>
        </w:rPr>
        <w:t>toString</w:t>
      </w:r>
      <w:proofErr w:type="spellEnd"/>
      <w:r w:rsidRPr="00245216">
        <w:rPr>
          <w:rFonts w:ascii="Consolas" w:hAnsi="Consolas"/>
          <w:b/>
          <w:bCs/>
        </w:rPr>
        <w:t>(</w:t>
      </w:r>
      <w:proofErr w:type="gramEnd"/>
      <w:r w:rsidRPr="00245216">
        <w:rPr>
          <w:rFonts w:ascii="Consolas" w:hAnsi="Consolas"/>
          <w:b/>
          <w:bCs/>
        </w:rPr>
        <w:t>)</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Pr>
          <w:rFonts w:cstheme="minorHAnsi"/>
          <w:noProof/>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31A6D45D" w:rsidR="00245216" w:rsidRPr="00245216" w:rsidRDefault="00245216" w:rsidP="00245216">
      <w:pPr>
        <w:rPr>
          <w:rFonts w:ascii="Consolas" w:hAnsi="Consolas" w:cstheme="minorHAnsi"/>
          <w:b/>
          <w:noProof/>
        </w:rPr>
      </w:pPr>
      <w:proofErr w:type="gramStart"/>
      <w:r>
        <w:rPr>
          <w:rFonts w:ascii="Consolas" w:hAnsi="Consolas" w:cstheme="minorHAnsi"/>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r>
        <w:rPr>
          <w:rFonts w:ascii="Consolas" w:hAnsi="Consolas" w:cstheme="minorHAnsi"/>
          <w:b/>
          <w:noProof/>
        </w:rPr>
        <w:t xml:space="preserve"> </w:t>
      </w:r>
      <w:proofErr w:type="spellStart"/>
      <w:r w:rsidRPr="009D2A6D">
        <w:rPr>
          <w:rFonts w:ascii="Consolas" w:hAnsi="Consolas" w:cstheme="minorHAnsi"/>
          <w:b/>
        </w:rPr>
        <w:t>orderDescription</w:t>
      </w:r>
      <w:proofErr w:type="spellEnd"/>
      <w:r>
        <w:rPr>
          <w:rFonts w:ascii="Consolas" w:hAnsi="Consolas" w:cstheme="minorHAnsi"/>
          <w:b/>
        </w:rPr>
        <w:t xml:space="preserve"> </w:t>
      </w:r>
      <w:del w:id="0" w:author="mine" w:date="2020-06-23T10:51:00Z">
        <w:r w:rsidRPr="00245216">
          <w:rPr>
            <w:rFonts w:ascii="Consolas" w:hAnsi="Consolas" w:cstheme="minorHAnsi"/>
            <w:b/>
            <w:noProof/>
          </w:rPr>
          <w:delText>}</w:delText>
        </w:r>
        <w:r>
          <w:rPr>
            <w:rFonts w:ascii="Consolas" w:hAnsi="Consolas" w:cstheme="minorHAnsi"/>
            <w:b/>
            <w:noProof/>
          </w:rPr>
          <w:delText>.</w:delText>
        </w:r>
        <w:r w:rsidRPr="009F662C">
          <w:rPr>
            <w:rFonts w:ascii="Consolas" w:hAnsi="Consolas"/>
            <w:b/>
            <w:noProof/>
          </w:rPr>
          <w:delText>"</w:delText>
        </w:r>
      </w:del>
      <w:ins w:id="1" w:author="mine" w:date="2020-06-23T10:51:00Z">
        <w:r w:rsidRPr="00245216">
          <w:rPr>
            <w:rFonts w:ascii="Consolas" w:hAnsi="Consolas" w:cstheme="minorHAnsi"/>
            <w:b/>
            <w:noProof/>
          </w:rPr>
          <w:t>}</w:t>
        </w:r>
        <w:r w:rsidRPr="009F662C">
          <w:rPr>
            <w:rFonts w:ascii="Consolas" w:hAnsi="Consolas"/>
            <w:b/>
            <w:noProof/>
          </w:rPr>
          <w:t>"</w:t>
        </w:r>
      </w:ins>
    </w:p>
    <w:p w14:paraId="17694A9F" w14:textId="77777777" w:rsidR="00BA7DA0" w:rsidRDefault="00BA7DA0" w:rsidP="00BA7DA0">
      <w:pPr>
        <w:rPr>
          <w:rStyle w:val="CodeChar"/>
          <w:u w:val="single"/>
        </w:rPr>
      </w:pPr>
      <w:r w:rsidRPr="00310B58">
        <w:rPr>
          <w:rStyle w:val="30"/>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3"/>
        <w:rPr>
          <w:lang w:val="bg-BG"/>
        </w:rPr>
      </w:pPr>
      <w:r w:rsidRPr="009F662C">
        <w:t>Submission</w:t>
      </w:r>
    </w:p>
    <w:p w14:paraId="4DC1E767" w14:textId="79DDE8BB"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51363496" w14:textId="278C32A3" w:rsidR="0088568F" w:rsidRDefault="0088568F" w:rsidP="009F662C">
      <w:pPr>
        <w:rPr>
          <w:b/>
          <w:bCs/>
        </w:rPr>
      </w:pPr>
    </w:p>
    <w:p w14:paraId="487F7061" w14:textId="5C0718EC" w:rsidR="0088568F" w:rsidRDefault="0088568F" w:rsidP="009F662C">
      <w:pPr>
        <w:rPr>
          <w:b/>
          <w:bCs/>
        </w:rPr>
      </w:pPr>
    </w:p>
    <w:p w14:paraId="1753EDDA" w14:textId="09D88F0D" w:rsidR="0088568F" w:rsidRDefault="0088568F" w:rsidP="009F662C">
      <w:pPr>
        <w:rPr>
          <w:b/>
          <w:bCs/>
        </w:rPr>
      </w:pPr>
    </w:p>
    <w:p w14:paraId="53F4AACE" w14:textId="6C498CCE" w:rsidR="0088568F" w:rsidRDefault="0088568F" w:rsidP="009F662C">
      <w:pPr>
        <w:rPr>
          <w:b/>
          <w:bCs/>
        </w:rPr>
      </w:pPr>
    </w:p>
    <w:p w14:paraId="5CABB139" w14:textId="41BAB13F" w:rsidR="0088568F" w:rsidRDefault="0088568F" w:rsidP="009F662C">
      <w:pPr>
        <w:rPr>
          <w:b/>
          <w:bCs/>
        </w:rPr>
      </w:pPr>
    </w:p>
    <w:p w14:paraId="06ED702E" w14:textId="300A4DB9" w:rsidR="00994CA8" w:rsidRPr="009F662C" w:rsidRDefault="00994CA8" w:rsidP="009F662C">
      <w:pPr>
        <w:rPr>
          <w:lang w:val="bg-BG"/>
        </w:rPr>
      </w:pPr>
      <w:r>
        <w:rPr>
          <w:noProof/>
        </w:rPr>
        <w:lastRenderedPageBreak/>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D81173">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D81173">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D81173">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proofErr w:type="spellStart"/>
            <w:r w:rsidRPr="00C71B8E">
              <w:rPr>
                <w:rFonts w:ascii="Consolas" w:eastAsia="Times New Roman" w:hAnsi="Consolas" w:cs="Times New Roman"/>
                <w:color w:val="0000FF"/>
                <w:sz w:val="21"/>
                <w:szCs w:val="21"/>
                <w:lang w:val="bg-BG" w:eastAsia="bg-BG"/>
              </w:rPr>
              <w:t>let</w:t>
            </w:r>
            <w:proofErr w:type="spellEnd"/>
            <w:r w:rsidRPr="00C71B8E">
              <w:rPr>
                <w:rFonts w:ascii="Consolas" w:eastAsia="Times New Roman" w:hAnsi="Consolas" w:cs="Times New Roman"/>
                <w:color w:val="000000"/>
                <w:sz w:val="21"/>
                <w:szCs w:val="21"/>
                <w:lang w:val="bg-BG" w:eastAsia="bg-BG"/>
              </w:rPr>
              <w:t> </w:t>
            </w:r>
            <w:proofErr w:type="spellStart"/>
            <w:r w:rsidRPr="00C71B8E">
              <w:rPr>
                <w:rFonts w:ascii="Consolas" w:eastAsia="Times New Roman" w:hAnsi="Consolas" w:cs="Times New Roman"/>
                <w:color w:val="001080"/>
                <w:sz w:val="21"/>
                <w:szCs w:val="21"/>
                <w:lang w:val="bg-BG" w:eastAsia="bg-BG"/>
              </w:rPr>
              <w:t>classes</w:t>
            </w:r>
            <w:proofErr w:type="spellEnd"/>
            <w:r w:rsidRPr="00C71B8E">
              <w:rPr>
                <w:rFonts w:ascii="Consolas" w:eastAsia="Times New Roman" w:hAnsi="Consolas" w:cs="Times New Roman"/>
                <w:color w:val="000000"/>
                <w:sz w:val="21"/>
                <w:szCs w:val="21"/>
                <w:lang w:val="bg-BG" w:eastAsia="bg-BG"/>
              </w:rPr>
              <w:t> = </w:t>
            </w:r>
            <w:proofErr w:type="spellStart"/>
            <w:r w:rsidRPr="00C71B8E">
              <w:rPr>
                <w:rFonts w:ascii="Consolas" w:eastAsia="Times New Roman" w:hAnsi="Consolas" w:cs="Times New Roman"/>
                <w:color w:val="795E26"/>
                <w:sz w:val="21"/>
                <w:szCs w:val="21"/>
                <w:lang w:val="bg-BG" w:eastAsia="bg-BG"/>
              </w:rPr>
              <w:t>solveClasses</w:t>
            </w:r>
            <w:proofErr w:type="spellEnd"/>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proofErr w:type="spellEnd"/>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proofErr w:type="spellEnd"/>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w:t>
            </w:r>
            <w:proofErr w:type="spellStart"/>
            <w:r w:rsidRPr="00C71B8E">
              <w:rPr>
                <w:rFonts w:ascii="Consolas" w:eastAsia="Times New Roman" w:hAnsi="Consolas" w:cs="Times New Roman"/>
                <w:color w:val="A31515"/>
                <w:sz w:val="21"/>
                <w:szCs w:val="21"/>
                <w:lang w:val="bg-BG" w:eastAsia="bg-BG"/>
              </w:rPr>
              <w:t>Thank</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god</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they</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didn</w:t>
            </w:r>
            <w:proofErr w:type="spellEnd"/>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w:t>
            </w:r>
            <w:proofErr w:type="spellStart"/>
            <w:r w:rsidRPr="00C71B8E">
              <w:rPr>
                <w:rFonts w:ascii="Consolas" w:eastAsia="Times New Roman" w:hAnsi="Consolas" w:cs="Times New Roman"/>
                <w:color w:val="A31515"/>
                <w:sz w:val="21"/>
                <w:szCs w:val="21"/>
                <w:lang w:val="bg-BG" w:eastAsia="bg-BG"/>
              </w:rPr>
              <w:t>use</w:t>
            </w:r>
            <w:proofErr w:type="spellEnd"/>
            <w:r w:rsidRPr="00C71B8E">
              <w:rPr>
                <w:rFonts w:ascii="Consolas" w:eastAsia="Times New Roman" w:hAnsi="Consolas" w:cs="Times New Roman"/>
                <w:color w:val="A31515"/>
                <w:sz w:val="21"/>
                <w:szCs w:val="21"/>
                <w:lang w:val="bg-BG" w:eastAsia="bg-BG"/>
              </w:rPr>
              <w:t> </w:t>
            </w:r>
            <w:proofErr w:type="spellStart"/>
            <w:r w:rsidRPr="00C71B8E">
              <w:rPr>
                <w:rFonts w:ascii="Consolas" w:eastAsia="Times New Roman" w:hAnsi="Consolas" w:cs="Times New Roman"/>
                <w:color w:val="A31515"/>
                <w:sz w:val="21"/>
                <w:szCs w:val="21"/>
                <w:lang w:val="bg-BG" w:eastAsia="bg-BG"/>
              </w:rPr>
              <w:t>java</w:t>
            </w:r>
            <w:proofErr w:type="spellEnd"/>
            <w:r w:rsidRPr="00C71B8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proofErr w:type="spellEnd"/>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proofErr w:type="spellEnd"/>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proofErr w:type="spellStart"/>
            <w:r w:rsidRPr="00C71B8E">
              <w:rPr>
                <w:rFonts w:ascii="Consolas" w:eastAsia="Times New Roman" w:hAnsi="Consolas" w:cs="Times New Roman"/>
                <w:color w:val="A31515"/>
                <w:sz w:val="21"/>
                <w:szCs w:val="21"/>
                <w:lang w:val="bg-BG" w:eastAsia="bg-BG"/>
              </w:rPr>
              <w:t>The</w:t>
            </w:r>
            <w:proofErr w:type="spellEnd"/>
            <w:r w:rsidRPr="00C71B8E">
              <w:rPr>
                <w:rFonts w:ascii="Consolas" w:eastAsia="Times New Roman" w:hAnsi="Consolas" w:cs="Times New Roman"/>
                <w:color w:val="A31515"/>
                <w:sz w:val="21"/>
                <w:szCs w:val="21"/>
                <w:lang w:val="bg-BG" w:eastAsia="bg-BG"/>
              </w:rPr>
              <w:t>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w:t>
            </w:r>
            <w:proofErr w:type="spellStart"/>
            <w:r w:rsidRPr="00C71B8E">
              <w:rPr>
                <w:rFonts w:ascii="Consolas" w:eastAsia="Times New Roman" w:hAnsi="Consolas" w:cs="Times New Roman"/>
                <w:color w:val="A31515"/>
                <w:sz w:val="21"/>
                <w:szCs w:val="21"/>
                <w:lang w:val="bg-BG" w:eastAsia="bg-BG"/>
              </w:rPr>
              <w:t>symbols</w:t>
            </w:r>
            <w:proofErr w:type="spellEnd"/>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proofErr w:type="spellEnd"/>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proofErr w:type="spellStart"/>
            <w:r w:rsidRPr="00C71B8E">
              <w:rPr>
                <w:rFonts w:ascii="Consolas" w:eastAsia="Times New Roman" w:hAnsi="Consolas" w:cs="Times New Roman"/>
                <w:color w:val="A31515"/>
                <w:sz w:val="21"/>
                <w:szCs w:val="21"/>
                <w:lang w:val="bg-BG" w:eastAsia="bg-BG"/>
              </w:rPr>
              <w:t>Goodreads</w:t>
            </w:r>
            <w:proofErr w:type="spellEnd"/>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w:t>
            </w:r>
            <w:proofErr w:type="spellStart"/>
            <w:r w:rsidRPr="00C71B8E">
              <w:rPr>
                <w:rFonts w:ascii="Consolas" w:eastAsia="Times New Roman" w:hAnsi="Consolas" w:cs="Times New Roman"/>
                <w:color w:val="A31515"/>
                <w:sz w:val="21"/>
                <w:szCs w:val="21"/>
                <w:lang w:val="bg-BG" w:eastAsia="bg-BG"/>
              </w:rPr>
              <w:t>symbols</w:t>
            </w:r>
            <w:proofErr w:type="spellEnd"/>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proofErr w:type="spellStart"/>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proofErr w:type="spellEnd"/>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D81173">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D81173">
            <w:pPr>
              <w:pStyle w:val="Code"/>
              <w:spacing w:before="0" w:after="0" w:line="240" w:lineRule="auto"/>
              <w:jc w:val="center"/>
              <w:rPr>
                <w:rFonts w:ascii="Calibri" w:hAnsi="Calibri" w:cs="Calibri"/>
              </w:rPr>
            </w:pPr>
            <w:r w:rsidRPr="009F662C">
              <w:rPr>
                <w:rFonts w:ascii="Calibri" w:hAnsi="Calibri" w:cs="Calibri"/>
              </w:rPr>
              <w:t>Corresponding output</w:t>
            </w:r>
          </w:p>
        </w:tc>
      </w:tr>
      <w:tr w:rsidR="009F662C" w:rsidRPr="009F662C" w14:paraId="62451696" w14:textId="77777777" w:rsidTr="00D81173">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 xml:space="preserve">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w:t>
            </w:r>
            <w:r w:rsidRPr="004F2AE3">
              <w:rPr>
                <w:b w:val="0"/>
                <w:lang w:val="bg-BG" w:eastAsia="bg-BG"/>
              </w:rPr>
              <w:lastRenderedPageBreak/>
              <w:t>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30319996" w14:textId="77777777" w:rsidR="0088568F" w:rsidRDefault="0088568F" w:rsidP="009F662C">
      <w:pPr>
        <w:jc w:val="center"/>
        <w:rPr>
          <w:i/>
          <w:iCs/>
          <w:noProof/>
          <w:sz w:val="72"/>
          <w:szCs w:val="72"/>
        </w:rPr>
      </w:pPr>
    </w:p>
    <w:p w14:paraId="46FCA844" w14:textId="491E7314" w:rsidR="009F662C" w:rsidRPr="009F662C" w:rsidRDefault="009F662C" w:rsidP="009F662C">
      <w:pPr>
        <w:jc w:val="center"/>
        <w:rPr>
          <w:i/>
          <w:iCs/>
          <w:sz w:val="72"/>
          <w:szCs w:val="72"/>
          <w:lang w:val="bg-BG"/>
        </w:rPr>
      </w:pPr>
      <w:r w:rsidRPr="009F662C">
        <w:rPr>
          <w:i/>
          <w:iCs/>
          <w:noProof/>
          <w:sz w:val="72"/>
          <w:szCs w:val="72"/>
        </w:rPr>
        <w:t xml:space="preserve">GOOD </w:t>
      </w:r>
      <w:proofErr w:type="gramStart"/>
      <w:r w:rsidRPr="009F662C">
        <w:rPr>
          <w:i/>
          <w:iCs/>
          <w:noProof/>
          <w:sz w:val="72"/>
          <w:szCs w:val="72"/>
        </w:rPr>
        <w:t>LUCK</w:t>
      </w:r>
      <w:r w:rsidRPr="009F662C">
        <w:rPr>
          <w:i/>
          <w:iCs/>
          <w:sz w:val="72"/>
          <w:szCs w:val="72"/>
        </w:rPr>
        <w:t>!</w:t>
      </w:r>
      <w:r w:rsidRPr="009F662C">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roofErr w:type="gramEnd"/>
    </w:p>
    <w:p w14:paraId="592EBD29" w14:textId="51658AA2" w:rsidR="00640502" w:rsidRPr="009F662C" w:rsidRDefault="00640502" w:rsidP="009F662C">
      <w:pPr>
        <w:rPr>
          <w:lang w:val="bg-BG"/>
        </w:rPr>
      </w:pPr>
    </w:p>
    <w:sectPr w:rsidR="00640502" w:rsidRPr="009F662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B4A8A" w14:textId="77777777" w:rsidR="00BD7608" w:rsidRDefault="00BD7608" w:rsidP="008068A2">
      <w:pPr>
        <w:spacing w:after="0" w:line="240" w:lineRule="auto"/>
      </w:pPr>
      <w:r>
        <w:separator/>
      </w:r>
    </w:p>
  </w:endnote>
  <w:endnote w:type="continuationSeparator" w:id="0">
    <w:p w14:paraId="32A71FB4" w14:textId="77777777" w:rsidR="00BD7608" w:rsidRDefault="00BD7608" w:rsidP="008068A2">
      <w:pPr>
        <w:spacing w:after="0" w:line="240" w:lineRule="auto"/>
      </w:pPr>
      <w:r>
        <w:continuationSeparator/>
      </w:r>
    </w:p>
  </w:endnote>
  <w:endnote w:type="continuationNotice" w:id="1">
    <w:p w14:paraId="26844EF1" w14:textId="77777777" w:rsidR="00BD7608" w:rsidRDefault="00BD760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CC"/>
    <w:family w:val="swiss"/>
    <w:pitch w:val="variable"/>
    <w:sig w:usb0="E0002EFF" w:usb1="C000785B" w:usb2="00000009" w:usb3="00000000" w:csb0="000001FF" w:csb1="00000000"/>
  </w:font>
  <w:font w:name="Helvetica Neue">
    <w:altName w:val="Times New Roman"/>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3"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del>
                          <w:ins w:id="4"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6"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del>
                    <w:ins w:id="7"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3C36F" w14:textId="77777777" w:rsidR="00BD7608" w:rsidRDefault="00BD7608" w:rsidP="008068A2">
      <w:pPr>
        <w:spacing w:after="0" w:line="240" w:lineRule="auto"/>
      </w:pPr>
      <w:r>
        <w:separator/>
      </w:r>
    </w:p>
  </w:footnote>
  <w:footnote w:type="continuationSeparator" w:id="0">
    <w:p w14:paraId="0E97B2DD" w14:textId="77777777" w:rsidR="00BD7608" w:rsidRDefault="00BD7608" w:rsidP="008068A2">
      <w:pPr>
        <w:spacing w:after="0" w:line="240" w:lineRule="auto"/>
      </w:pPr>
      <w:r>
        <w:continuationSeparator/>
      </w:r>
    </w:p>
  </w:footnote>
  <w:footnote w:type="continuationNotice" w:id="1">
    <w:p w14:paraId="08400630" w14:textId="77777777" w:rsidR="00BD7608" w:rsidRDefault="00BD760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2DD2"/>
    <w:rsid w:val="0005591D"/>
    <w:rsid w:val="00064D15"/>
    <w:rsid w:val="00071B1D"/>
    <w:rsid w:val="0008559D"/>
    <w:rsid w:val="00086727"/>
    <w:rsid w:val="00087532"/>
    <w:rsid w:val="0009209B"/>
    <w:rsid w:val="000A6794"/>
    <w:rsid w:val="000B39E6"/>
    <w:rsid w:val="000B56F0"/>
    <w:rsid w:val="000C5361"/>
    <w:rsid w:val="00103906"/>
    <w:rsid w:val="00111D17"/>
    <w:rsid w:val="001275B9"/>
    <w:rsid w:val="00142C75"/>
    <w:rsid w:val="001449E8"/>
    <w:rsid w:val="0015333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2265"/>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60543"/>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57B00"/>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DCF"/>
    <w:rsid w:val="0063342B"/>
    <w:rsid w:val="00640502"/>
    <w:rsid w:val="00644D27"/>
    <w:rsid w:val="00645F7C"/>
    <w:rsid w:val="006518F5"/>
    <w:rsid w:val="00663378"/>
    <w:rsid w:val="006640AE"/>
    <w:rsid w:val="00670041"/>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30565"/>
    <w:rsid w:val="00763912"/>
    <w:rsid w:val="00774E44"/>
    <w:rsid w:val="00780985"/>
    <w:rsid w:val="00785258"/>
    <w:rsid w:val="00791F02"/>
    <w:rsid w:val="0079324A"/>
    <w:rsid w:val="007943E3"/>
    <w:rsid w:val="00794EEE"/>
    <w:rsid w:val="007A635E"/>
    <w:rsid w:val="007B3686"/>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184F"/>
    <w:rsid w:val="00861625"/>
    <w:rsid w:val="008617B5"/>
    <w:rsid w:val="00870828"/>
    <w:rsid w:val="0088080B"/>
    <w:rsid w:val="0088568F"/>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474C5"/>
    <w:rsid w:val="00955691"/>
    <w:rsid w:val="00961157"/>
    <w:rsid w:val="00965C5B"/>
    <w:rsid w:val="0096684B"/>
    <w:rsid w:val="00972C7F"/>
    <w:rsid w:val="00976E46"/>
    <w:rsid w:val="00994CA8"/>
    <w:rsid w:val="009A307E"/>
    <w:rsid w:val="009B4FB4"/>
    <w:rsid w:val="009C0C39"/>
    <w:rsid w:val="009D1805"/>
    <w:rsid w:val="009D2A6D"/>
    <w:rsid w:val="009D36BE"/>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848BC"/>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85B"/>
    <w:rsid w:val="00B638EB"/>
    <w:rsid w:val="00B63DED"/>
    <w:rsid w:val="00B753E7"/>
    <w:rsid w:val="00B762EE"/>
    <w:rsid w:val="00B86AF3"/>
    <w:rsid w:val="00B9245F"/>
    <w:rsid w:val="00B9309B"/>
    <w:rsid w:val="00BA1F40"/>
    <w:rsid w:val="00BA4820"/>
    <w:rsid w:val="00BA7DA0"/>
    <w:rsid w:val="00BB05FA"/>
    <w:rsid w:val="00BB5B10"/>
    <w:rsid w:val="00BC41B8"/>
    <w:rsid w:val="00BC56D6"/>
    <w:rsid w:val="00BD51E6"/>
    <w:rsid w:val="00BD7608"/>
    <w:rsid w:val="00BE399E"/>
    <w:rsid w:val="00BF1775"/>
    <w:rsid w:val="00BF201D"/>
    <w:rsid w:val="00C032DC"/>
    <w:rsid w:val="00C0490B"/>
    <w:rsid w:val="00C0767A"/>
    <w:rsid w:val="00C07904"/>
    <w:rsid w:val="00C121AF"/>
    <w:rsid w:val="00C14C80"/>
    <w:rsid w:val="00C27853"/>
    <w:rsid w:val="00C355A5"/>
    <w:rsid w:val="00C40FA7"/>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14B72"/>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af0">
    <w:name w:val="Revision"/>
    <w:hidden/>
    <w:uiPriority w:val="99"/>
    <w:semiHidden/>
    <w:rsid w:val="00F14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CBB70-227B-4248-A564-6CF63A14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4</Pages>
  <Words>787</Words>
  <Characters>4487</Characters>
  <Application>Microsoft Office Word</Application>
  <DocSecurity>0</DocSecurity>
  <Lines>37</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Tzekov</cp:lastModifiedBy>
  <cp:revision>33</cp:revision>
  <cp:lastPrinted>2015-10-26T22:35:00Z</cp:lastPrinted>
  <dcterms:created xsi:type="dcterms:W3CDTF">2019-11-12T12:29:00Z</dcterms:created>
  <dcterms:modified xsi:type="dcterms:W3CDTF">2020-06-24T17:18:00Z</dcterms:modified>
  <cp:category>computer programming;programming;software development;software engineering</cp:category>
</cp:coreProperties>
</file>